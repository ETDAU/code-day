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commentRangeStart w:id="0"/>
      <w:commentRangeStart w:id="1"/>
      <w:r w:rsidDel="00000000" w:rsidR="00000000" w:rsidRPr="00000000">
        <w:rPr>
          <w:sz w:val="48"/>
          <w:szCs w:val="48"/>
          <w:rtl w:val="0"/>
        </w:rPr>
        <w:t xml:space="preserve">Code Day in a Box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https://lighthouselabs.ca/blog/the-quick-start-guide-to-setting-up-a-hackathon</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https://www.opendatabc.ca/pages/hackathons</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http://hackathon-in-a-box.org/</w:t>
        </w:r>
      </w:hyperlink>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https://techcrunch.com/2012/03/31/hackathon-planning/</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https://hackathon.guide/</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Code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Definition and Explanation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Message that can clearly shared that defines what code day 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Code contains a lot of baggage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Brainstorming = Hackathon &lt;- bad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Technical staff time to do work &gt; code day (maybe add a sentence on creating an agenda and provide people with a sample).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Design day &gt;Policy Hackathon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Prototype a concept &gt; product jam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2"/>
        </w:numPr>
        <w:ind w:left="720" w:hanging="360"/>
        <w:rPr>
          <w:ins w:author="Jessalyn Chen" w:id="0" w:date="2017-08-17T02:31:32Z"/>
        </w:rPr>
      </w:pPr>
      <w:r w:rsidDel="00000000" w:rsidR="00000000" w:rsidRPr="00000000">
        <w:rPr>
          <w:rtl w:val="0"/>
        </w:rPr>
        <w:t xml:space="preserve">Define Expectations</w:t>
      </w:r>
      <w:ins w:author="Jessalyn Chen" w:id="0" w:date="2017-08-17T02:31:32Z">
        <w:r w:rsidDel="00000000" w:rsidR="00000000" w:rsidRPr="00000000">
          <w:rPr>
            <w:rtl w:val="0"/>
          </w:rPr>
          <w:t xml:space="preserve"> and Purpose:</w:t>
        </w:r>
      </w:ins>
    </w:p>
    <w:p w:rsidR="00000000" w:rsidDel="00000000" w:rsidP="00000000" w:rsidRDefault="00000000" w:rsidRPr="00000000">
      <w:pPr>
        <w:numPr>
          <w:ilvl w:val="1"/>
          <w:numId w:val="2"/>
        </w:numPr>
        <w:ind w:left="1440" w:hanging="360"/>
        <w:rPr>
          <w:rPrChange w:author="Jessalyn Chen" w:id="1" w:date="2017-08-17T02:31:40Z">
            <w:rPr/>
          </w:rPrChange>
        </w:rPr>
        <w:pPrChange w:author="Jessalyn Chen" w:id="0" w:date="2017-08-17T02:31:40Z">
          <w:pPr>
            <w:numPr>
              <w:ilvl w:val="0"/>
              <w:numId w:val="2"/>
            </w:numPr>
            <w:ind w:left="720" w:hanging="360"/>
          </w:pPr>
        </w:pPrChange>
      </w:pPr>
      <w:ins w:author="Jessalyn Chen" w:id="0" w:date="2017-08-17T02:31:32Z">
        <w:r w:rsidDel="00000000" w:rsidR="00000000" w:rsidRPr="00000000">
          <w:rPr>
            <w:rtl w:val="0"/>
          </w:rPr>
          <w:t xml:space="preserve">What do people want to get out of code day? (e.g. improve business functions; create time for team to work on a project? Brainstorm ideas?)</w:t>
        </w:r>
      </w:ins>
      <w:del w:author="Jessalyn Chen" w:id="0" w:date="2017-08-17T02:31:32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pPr>
        <w:numPr>
          <w:ilvl w:val="1"/>
          <w:numId w:val="2"/>
        </w:numPr>
        <w:ind w:left="1440" w:hanging="360"/>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Code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sz w:val="20"/>
          <w:szCs w:val="20"/>
          <w:highlight w:val="white"/>
          <w:rtl w:val="0"/>
        </w:rPr>
        <w:t xml:space="preserve">Sometimes we have to get away from the</w:t>
      </w:r>
      <w:hyperlink r:id="rId12">
        <w:r w:rsidDel="00000000" w:rsidR="00000000" w:rsidRPr="00000000">
          <w:rPr>
            <w:sz w:val="20"/>
            <w:szCs w:val="20"/>
            <w:highlight w:val="white"/>
            <w:rtl w:val="0"/>
          </w:rPr>
          <w:t xml:space="preserve"> urgent tasks to get to the important ones</w:t>
        </w:r>
      </w:hyperlink>
      <w:r w:rsidDel="00000000" w:rsidR="00000000" w:rsidRPr="00000000">
        <w:rPr>
          <w:sz w:val="20"/>
          <w:szCs w:val="20"/>
          <w:highlight w:val="white"/>
          <w:rtl w:val="0"/>
        </w:rPr>
        <w:t xml:space="preserve">. Coding is challenging and often requires undisturbed time. Code Day is a full day event where you can immerse yourself into learning or developing a tool, program, or language that will help you and your unit. No matter your tool (from Excel to R to Python), take the day to learn and make something awesome with your fellow colleagues. There’s no curriculum or training. Just an undisturbed workday to build, or, as we call it, "leave work to do work". We hope that this will be a great time to share and exchange ideas, meet your fellow dataphiles, and learn digital techniques and other tips and tricks. </w:t>
      </w:r>
      <w:r w:rsidDel="00000000" w:rsidR="00000000" w:rsidRPr="00000000">
        <w:rPr>
          <w:sz w:val="20"/>
          <w:szCs w:val="20"/>
          <w:rtl w:val="0"/>
        </w:rPr>
        <w:t xml:space="preserve">And honestly, digital is hard, so code day in necessary.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of Code Day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Why it’s structured this way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Closure of the event itself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Post event ? Sharing emails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Roles and responsibilities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Emcee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Facilitators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Director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Logistics package (funding)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Coffee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eventbrite (director level host)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Yammer (code day group)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Evaluation/Validation Section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Wrapup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How do you know you achieve your objectives?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t xml:space="preserve">Resources </w:t>
      </w:r>
    </w:p>
    <w:p w:rsidR="00000000" w:rsidDel="00000000" w:rsidP="00000000" w:rsidRDefault="00000000" w:rsidRPr="00000000">
      <w:pPr>
        <w:contextualSpacing w:val="0"/>
        <w:rPr/>
      </w:pPr>
      <w:r w:rsidDel="00000000" w:rsidR="00000000" w:rsidRPr="00000000">
        <w:rPr>
          <w:rtl w:val="0"/>
        </w:rPr>
        <w:t xml:space="preserve">Planning Doc </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https://docs.google.com/document/d/1qCGodqTfzPv1xfE6hYhCfDl4YOT99i5UFWccAVOEm_g/edit?usp=sharing</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Codeday 2 Eventbrite </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https://www.eventbrite.ca/e/maesd-code-day-2-tickets-33008177347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Mega CodeDay Eventbrite </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https://www.eventbrite.ca/e/ops-mega-code-day-registration-35443296855</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Code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sz w:val="20"/>
          <w:szCs w:val="20"/>
          <w:highlight w:val="white"/>
        </w:rPr>
      </w:pPr>
      <w:r w:rsidDel="00000000" w:rsidR="00000000" w:rsidRPr="00000000">
        <w:rPr>
          <w:sz w:val="20"/>
          <w:szCs w:val="20"/>
          <w:highlight w:val="white"/>
          <w:rtl w:val="0"/>
        </w:rPr>
        <w:t xml:space="preserve">Sometimes we have to get away from the</w:t>
      </w:r>
      <w:hyperlink r:id="rId16">
        <w:r w:rsidDel="00000000" w:rsidR="00000000" w:rsidRPr="00000000">
          <w:rPr>
            <w:sz w:val="20"/>
            <w:szCs w:val="20"/>
            <w:highlight w:val="white"/>
            <w:rtl w:val="0"/>
          </w:rPr>
          <w:t xml:space="preserve"> </w:t>
        </w:r>
      </w:hyperlink>
      <w:hyperlink r:id="rId17">
        <w:r w:rsidDel="00000000" w:rsidR="00000000" w:rsidRPr="00000000">
          <w:rPr>
            <w:sz w:val="20"/>
            <w:szCs w:val="20"/>
            <w:highlight w:val="white"/>
            <w:rtl w:val="0"/>
          </w:rPr>
          <w:t xml:space="preserve">urgent tasks to get to the important ones</w:t>
        </w:r>
      </w:hyperlink>
      <w:r w:rsidDel="00000000" w:rsidR="00000000" w:rsidRPr="00000000">
        <w:rPr>
          <w:sz w:val="20"/>
          <w:szCs w:val="20"/>
          <w:highlight w:val="white"/>
          <w:rtl w:val="0"/>
        </w:rPr>
        <w:t xml:space="preserve">. Coding is challenging and often requires undisturbed time. </w:t>
      </w:r>
      <w:r w:rsidDel="00000000" w:rsidR="00000000" w:rsidRPr="00000000">
        <w:rPr>
          <w:rtl w:val="0"/>
        </w:rPr>
      </w:r>
    </w:p>
    <w:p w:rsidR="00000000" w:rsidDel="00000000" w:rsidP="00000000" w:rsidRDefault="00000000" w:rsidRPr="00000000">
      <w:pPr>
        <w:spacing w:line="331.2" w:lineRule="auto"/>
        <w:contextualSpacing w:val="0"/>
        <w:rPr>
          <w:sz w:val="20"/>
          <w:szCs w:val="20"/>
          <w:highlight w:val="white"/>
        </w:rPr>
      </w:pPr>
      <w:r w:rsidDel="00000000" w:rsidR="00000000" w:rsidRPr="00000000">
        <w:rPr>
          <w:sz w:val="20"/>
          <w:szCs w:val="20"/>
          <w:highlight w:val="white"/>
          <w:rtl w:val="0"/>
        </w:rPr>
        <w:t xml:space="preserve">Code Day is a full day event where you can immerse yourself into learning or developing a tool, program, or language that will help you and your unit. No matter your tool (from Excel to R to Python), take the day to learn and make something awesome with your fellow colleagues.</w:t>
      </w:r>
    </w:p>
    <w:p w:rsidR="00000000" w:rsidDel="00000000" w:rsidP="00000000" w:rsidRDefault="00000000" w:rsidRPr="00000000">
      <w:pPr>
        <w:spacing w:line="331.2" w:lineRule="auto"/>
        <w:contextualSpacing w:val="0"/>
        <w:rPr>
          <w:sz w:val="20"/>
          <w:szCs w:val="20"/>
          <w:highlight w:val="white"/>
        </w:rPr>
      </w:pPr>
      <w:r w:rsidDel="00000000" w:rsidR="00000000" w:rsidRPr="00000000">
        <w:rPr>
          <w:sz w:val="20"/>
          <w:szCs w:val="20"/>
          <w:highlight w:val="white"/>
          <w:rtl w:val="0"/>
        </w:rPr>
        <w:t xml:space="preserve">There’s no curriculum or training. Just an undisturbed workday to build, or, as we call it, "leave work to do work". We hope that this will be a great time to share and exchange ideas, meet your fellow dataphiles, and learn digital techniques and other tips and tricks. </w:t>
      </w:r>
      <w:r w:rsidDel="00000000" w:rsidR="00000000" w:rsidRPr="00000000">
        <w:rPr>
          <w:sz w:val="20"/>
          <w:szCs w:val="20"/>
          <w:rtl w:val="0"/>
        </w:rPr>
        <w:t xml:space="preserve">And honestly, digital is hard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onymous" w:id="0" w:date="2017-07-14T20:12: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document? What are we trying to achieve?</w:t>
      </w:r>
    </w:p>
  </w:comment>
  <w:comment w:author="alex chen" w:id="1" w:date="2017-07-14T20:37: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create a document that helps other ministries around the OPS to run a Codeday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ckathon.guide/" TargetMode="External"/><Relationship Id="rId10" Type="http://schemas.openxmlformats.org/officeDocument/2006/relationships/hyperlink" Target="https://techcrunch.com/2012/03/31/hackathon-planning/" TargetMode="External"/><Relationship Id="rId13" Type="http://schemas.openxmlformats.org/officeDocument/2006/relationships/hyperlink" Target="https://docs.google.com/document/d/1qCGodqTfzPv1xfE6hYhCfDl4YOT99i5UFWccAVOEm_g/edit?usp=sharing" TargetMode="External"/><Relationship Id="rId12" Type="http://schemas.openxmlformats.org/officeDocument/2006/relationships/hyperlink" Target="https://www.mindtools.com/pages/article/newHTE_91.ht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hackathon-in-a-box.org/" TargetMode="External"/><Relationship Id="rId15" Type="http://schemas.openxmlformats.org/officeDocument/2006/relationships/hyperlink" Target="https://www.eventbrite.ca/e/ops-mega-code-day-registration-35443296855" TargetMode="External"/><Relationship Id="rId14" Type="http://schemas.openxmlformats.org/officeDocument/2006/relationships/hyperlink" Target="https://www.eventbrite.ca/e/maesd-code-day-2-tickets-33008177347" TargetMode="External"/><Relationship Id="rId17" Type="http://schemas.openxmlformats.org/officeDocument/2006/relationships/hyperlink" Target="https://www.mindtools.com/pages/article/newHTE_91.htm" TargetMode="External"/><Relationship Id="rId16" Type="http://schemas.openxmlformats.org/officeDocument/2006/relationships/hyperlink" Target="https://www.mindtools.com/pages/article/newHTE_91.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ighthouselabs.ca/blog/the-quick-start-guide-to-setting-up-a-hackathon" TargetMode="External"/><Relationship Id="rId8" Type="http://schemas.openxmlformats.org/officeDocument/2006/relationships/hyperlink" Target="https://www.opendatabc.ca/pages/hackath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